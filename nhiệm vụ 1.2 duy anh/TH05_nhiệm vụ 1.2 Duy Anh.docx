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nhiệm vụ 1.1</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công nghệ số trong học tập đã mang lại nhiều thay đổi tích cực và cải tiến vượt bậc cho quá trình tiếp thu kiến thức. Nhờ các thiết bị như máy tính, điện thoại thông minh và máy tính bảng, học sinh, sinh viên có thể truy cập vào nguồn tài liệu phong phú trên Internet mọi lúc, mọi nơi. Các phần mềm học tập, ứng dụng giáo dục như Zoom, Google Classroom, hay các nền tảng học trực tuyến giúp việc giao tiếp giữa giáo viên và học viên trở nên dễ dàng và linh hoạt hơn. Công nghệ số còn hỗ trợ việc tạo ra các bài giảng sinh động, tương tác, giúp người học hứng thú và tiếp thu hiệu quả hơn. Ngoài ra, công nghệ còn giúp đánh giá kết quả học tập nhanh chóng và chính xác thông qua các bài kiểm tra trực tuyến. Tóm lại, công nghệ số không chỉ làm phong phú hình thức học tập mà còn nâng cao chất lượng giáo dục, góp phần phát triển toàn diện năng lực người học.</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Ghi chú bản quyền:Nội dung văn bản tham khảo từ Google Bard, hình ảnh từ Unsplash(CC0)</w:t>
      </w:r>
    </w:p>
    <w:p w:rsidR="00000000" w:rsidDel="00000000" w:rsidP="00000000" w:rsidRDefault="00000000" w:rsidRPr="00000000" w14:paraId="00000005">
      <w:pPr>
        <w:rPr>
          <w:ins w:author="Ha Ngoc Mai Anh B2508386" w:id="0" w:date="2025-10-16T01:05:28Z"/>
          <w:rFonts w:ascii="Times New Roman" w:cs="Times New Roman" w:eastAsia="Times New Roman" w:hAnsi="Times New Roman"/>
          <w:b w:val="1"/>
          <w:sz w:val="24"/>
          <w:szCs w:val="24"/>
          <w:highlight w:val="white"/>
          <w:rPrChange w:author="Ha Ngoc Mai Anh B2508386" w:id="1" w:date="2025-10-16T01:05:28Z">
            <w:rPr>
              <w:rFonts w:ascii="Times New Roman" w:cs="Times New Roman" w:eastAsia="Times New Roman" w:hAnsi="Times New Roman"/>
              <w:b w:val="1"/>
              <w:sz w:val="24"/>
              <w:szCs w:val="24"/>
              <w:highlight w:val="white"/>
            </w:rPr>
          </w:rPrChange>
        </w:rPr>
      </w:pPr>
      <w:r w:rsidDel="00000000" w:rsidR="00000000" w:rsidRPr="00000000">
        <w:rPr>
          <w:rFonts w:ascii="Times New Roman" w:cs="Times New Roman" w:eastAsia="Times New Roman" w:hAnsi="Times New Roman"/>
          <w:b w:val="1"/>
          <w:sz w:val="24"/>
          <w:szCs w:val="24"/>
          <w:highlight w:val="white"/>
          <w:rtl w:val="0"/>
        </w:rPr>
        <w:t xml:space="preserve">nhiệm vụ 1.2</w:t>
      </w:r>
      <w:ins w:author="Ha Ngoc Mai Anh B2508386" w:id="0" w:date="2025-10-16T01:05:28Z">
        <w:r w:rsidDel="00000000" w:rsidR="00000000" w:rsidRPr="00000000">
          <w:rPr>
            <w:rtl w:val="0"/>
          </w:rPr>
        </w:r>
      </w:ins>
    </w:p>
    <w:p w:rsidR="00000000" w:rsidDel="00000000" w:rsidP="00000000" w:rsidRDefault="00000000" w:rsidRPr="00000000" w14:paraId="00000006">
      <w:pPr>
        <w:rPr>
          <w:ins w:author="Ha Ngoc Mai Anh B2508386" w:id="0" w:date="2025-10-16T01:05:28Z"/>
          <w:rFonts w:ascii="Times New Roman" w:cs="Times New Roman" w:eastAsia="Times New Roman" w:hAnsi="Times New Roman"/>
          <w:b w:val="1"/>
          <w:sz w:val="24"/>
          <w:szCs w:val="24"/>
          <w:highlight w:val="white"/>
          <w:rPrChange w:author="Ha Ngoc Mai Anh B2508386" w:id="1" w:date="2025-10-16T01:05:28Z">
            <w:rPr>
              <w:rFonts w:ascii="Times New Roman" w:cs="Times New Roman" w:eastAsia="Times New Roman" w:hAnsi="Times New Roman"/>
              <w:b w:val="1"/>
              <w:sz w:val="24"/>
              <w:szCs w:val="24"/>
              <w:highlight w:val="white"/>
            </w:rPr>
          </w:rPrChange>
        </w:rPr>
      </w:pPr>
      <w:ins w:author="Ha Ngoc Mai Anh B2508386" w:id="0" w:date="2025-10-16T01:05:28Z">
        <w:r w:rsidDel="00000000" w:rsidR="00000000" w:rsidRPr="00000000">
          <w:rPr>
            <w:rtl w:val="0"/>
          </w:rPr>
        </w:r>
      </w:ins>
    </w:p>
    <w:p w:rsidR="00000000" w:rsidDel="00000000" w:rsidP="00000000" w:rsidRDefault="00000000" w:rsidRPr="00000000" w14:paraId="00000007">
      <w:pPr>
        <w:rPr>
          <w:rFonts w:ascii="Times New Roman" w:cs="Times New Roman" w:eastAsia="Times New Roman" w:hAnsi="Times New Roman"/>
          <w:sz w:val="24"/>
          <w:szCs w:val="24"/>
          <w:highlight w:val="white"/>
          <w:rPrChange w:author="Ha Ngoc Mai Anh B2508386" w:id="1" w:date="2025-10-16T01:05:28Z">
            <w:rPr>
              <w:rFonts w:ascii="Times New Roman" w:cs="Times New Roman" w:eastAsia="Times New Roman" w:hAnsi="Times New Roman"/>
              <w:b w:val="1"/>
              <w:sz w:val="24"/>
              <w:szCs w:val="24"/>
              <w:highlight w:val="white"/>
            </w:rPr>
          </w:rPrChange>
        </w:rPr>
      </w:pPr>
      <w:ins w:author="Ha Ngoc Mai Anh B2508386" w:id="0" w:date="2025-10-16T01:05:28Z">
        <w:r w:rsidDel="00000000" w:rsidR="00000000" w:rsidRPr="00000000">
          <w:rPr>
            <w:rFonts w:ascii="Times New Roman" w:cs="Times New Roman" w:eastAsia="Times New Roman" w:hAnsi="Times New Roman"/>
            <w:sz w:val="24"/>
            <w:szCs w:val="24"/>
            <w:highlight w:val="white"/>
            <w:rtl w:val="0"/>
            <w:rPrChange w:author="Ha Ngoc Mai Anh B2508386" w:id="1" w:date="2025-10-16T01:05:28Z">
              <w:rPr>
                <w:rFonts w:ascii="Times New Roman" w:cs="Times New Roman" w:eastAsia="Times New Roman" w:hAnsi="Times New Roman"/>
                <w:b w:val="1"/>
                <w:sz w:val="24"/>
                <w:szCs w:val="24"/>
                <w:highlight w:val="white"/>
              </w:rPr>
            </w:rPrChange>
          </w:rPr>
          <w:t xml:space="preserve">Công nghệ số giúp học tập trở nên hiệu quả và linh hoạt hơn. Học sinh có thể tra cứu tài liệu, học trực tuyến, và luyện tập qua các ứng dụng thông minh. Nhờ đó, việc tiếp thu kiến thức trở nên sinh động, tiết kiệm thời gian và phát triển kỹ năng tự học.</w:t>
        </w:r>
      </w:ins>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